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51" w:rsidRDefault="00BB4B87">
      <w:r>
        <w:t>This is a test</w:t>
      </w:r>
    </w:p>
    <w:p w:rsidR="00D94E17" w:rsidRDefault="00D94E17">
      <w:r>
        <w:t>This is a test, line 2</w:t>
      </w:r>
    </w:p>
    <w:p w:rsidR="000B25EF" w:rsidRDefault="000B25EF">
      <w:pPr>
        <w:rPr>
          <w:ins w:id="0" w:author="Ben Ernest" w:date="2015-08-11T10:33:00Z"/>
        </w:rPr>
      </w:pPr>
      <w:r>
        <w:rPr>
          <w:noProof/>
        </w:rPr>
        <w:drawing>
          <wp:inline distT="0" distB="0" distL="0" distR="0">
            <wp:extent cx="28575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rgethumbsu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F4" w:rsidRDefault="008628F4">
      <w:ins w:id="1" w:author="Ben Ernest" w:date="2015-08-11T10:33:00Z">
        <w:r>
          <w:t>This is line below a picture, and I enabled track changes.</w:t>
        </w:r>
      </w:ins>
      <w:bookmarkStart w:id="2" w:name="_GoBack"/>
      <w:bookmarkEnd w:id="2"/>
    </w:p>
    <w:sectPr w:rsidR="0086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 Ernest">
    <w15:presenceInfo w15:providerId="Windows Live" w15:userId="a9251496aca819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87"/>
    <w:rsid w:val="000061D8"/>
    <w:rsid w:val="00011304"/>
    <w:rsid w:val="000113E1"/>
    <w:rsid w:val="00011653"/>
    <w:rsid w:val="00011B6B"/>
    <w:rsid w:val="00024FEB"/>
    <w:rsid w:val="000274E9"/>
    <w:rsid w:val="00027BCA"/>
    <w:rsid w:val="00030E15"/>
    <w:rsid w:val="00035D5C"/>
    <w:rsid w:val="000442B3"/>
    <w:rsid w:val="000465BC"/>
    <w:rsid w:val="00047CE4"/>
    <w:rsid w:val="000533A4"/>
    <w:rsid w:val="00053A2D"/>
    <w:rsid w:val="00053D69"/>
    <w:rsid w:val="00056BCA"/>
    <w:rsid w:val="00063314"/>
    <w:rsid w:val="000636E7"/>
    <w:rsid w:val="00071214"/>
    <w:rsid w:val="000745E7"/>
    <w:rsid w:val="0007711B"/>
    <w:rsid w:val="00091D16"/>
    <w:rsid w:val="0009726F"/>
    <w:rsid w:val="000A0920"/>
    <w:rsid w:val="000A409D"/>
    <w:rsid w:val="000A7CE4"/>
    <w:rsid w:val="000B2524"/>
    <w:rsid w:val="000B25EF"/>
    <w:rsid w:val="000B4135"/>
    <w:rsid w:val="000C2848"/>
    <w:rsid w:val="000C3C99"/>
    <w:rsid w:val="000C7B9E"/>
    <w:rsid w:val="000D1B51"/>
    <w:rsid w:val="000D53A3"/>
    <w:rsid w:val="000E0A15"/>
    <w:rsid w:val="000E45BF"/>
    <w:rsid w:val="000E5381"/>
    <w:rsid w:val="000E6AFF"/>
    <w:rsid w:val="000E7993"/>
    <w:rsid w:val="000F4ED7"/>
    <w:rsid w:val="000F556C"/>
    <w:rsid w:val="00100C27"/>
    <w:rsid w:val="00110C73"/>
    <w:rsid w:val="00120B9F"/>
    <w:rsid w:val="00130EA7"/>
    <w:rsid w:val="0013321D"/>
    <w:rsid w:val="001436C6"/>
    <w:rsid w:val="00144B4A"/>
    <w:rsid w:val="00146CCC"/>
    <w:rsid w:val="001477D1"/>
    <w:rsid w:val="00150A6F"/>
    <w:rsid w:val="00152491"/>
    <w:rsid w:val="00152B3F"/>
    <w:rsid w:val="001542B7"/>
    <w:rsid w:val="00161326"/>
    <w:rsid w:val="001649D4"/>
    <w:rsid w:val="0016682A"/>
    <w:rsid w:val="00167BA5"/>
    <w:rsid w:val="0017219C"/>
    <w:rsid w:val="00172366"/>
    <w:rsid w:val="00173F45"/>
    <w:rsid w:val="001858D0"/>
    <w:rsid w:val="00197089"/>
    <w:rsid w:val="001A2D84"/>
    <w:rsid w:val="001A31B3"/>
    <w:rsid w:val="001A33D8"/>
    <w:rsid w:val="001B257F"/>
    <w:rsid w:val="001D5F45"/>
    <w:rsid w:val="001D6705"/>
    <w:rsid w:val="001E740F"/>
    <w:rsid w:val="001F54B7"/>
    <w:rsid w:val="001F714F"/>
    <w:rsid w:val="002015D1"/>
    <w:rsid w:val="002128C7"/>
    <w:rsid w:val="0021303A"/>
    <w:rsid w:val="00214526"/>
    <w:rsid w:val="00220FA9"/>
    <w:rsid w:val="00224D40"/>
    <w:rsid w:val="002304F7"/>
    <w:rsid w:val="00230EB1"/>
    <w:rsid w:val="00231AE0"/>
    <w:rsid w:val="00236CC8"/>
    <w:rsid w:val="00237232"/>
    <w:rsid w:val="00237EF4"/>
    <w:rsid w:val="00255092"/>
    <w:rsid w:val="00263F9A"/>
    <w:rsid w:val="00267C0A"/>
    <w:rsid w:val="00267CDF"/>
    <w:rsid w:val="00276877"/>
    <w:rsid w:val="00282FB3"/>
    <w:rsid w:val="002853BA"/>
    <w:rsid w:val="00285E94"/>
    <w:rsid w:val="00286DA5"/>
    <w:rsid w:val="00297231"/>
    <w:rsid w:val="002A61ED"/>
    <w:rsid w:val="002A7C25"/>
    <w:rsid w:val="002C1167"/>
    <w:rsid w:val="002C72AC"/>
    <w:rsid w:val="002D4478"/>
    <w:rsid w:val="002F28DF"/>
    <w:rsid w:val="0030303D"/>
    <w:rsid w:val="00306168"/>
    <w:rsid w:val="003071B7"/>
    <w:rsid w:val="003101B8"/>
    <w:rsid w:val="003127D9"/>
    <w:rsid w:val="00313091"/>
    <w:rsid w:val="00320D85"/>
    <w:rsid w:val="00324087"/>
    <w:rsid w:val="00340A63"/>
    <w:rsid w:val="00343835"/>
    <w:rsid w:val="00344B90"/>
    <w:rsid w:val="00356F49"/>
    <w:rsid w:val="00361D0C"/>
    <w:rsid w:val="00362032"/>
    <w:rsid w:val="00363C87"/>
    <w:rsid w:val="003756E4"/>
    <w:rsid w:val="00380F95"/>
    <w:rsid w:val="00381636"/>
    <w:rsid w:val="003821CF"/>
    <w:rsid w:val="003916FE"/>
    <w:rsid w:val="003944BC"/>
    <w:rsid w:val="003951D9"/>
    <w:rsid w:val="003C0375"/>
    <w:rsid w:val="003C064A"/>
    <w:rsid w:val="003C0D02"/>
    <w:rsid w:val="003D229E"/>
    <w:rsid w:val="003D7FF2"/>
    <w:rsid w:val="003F32E1"/>
    <w:rsid w:val="003F3F99"/>
    <w:rsid w:val="003F5A6B"/>
    <w:rsid w:val="003F68E2"/>
    <w:rsid w:val="004025D4"/>
    <w:rsid w:val="00402643"/>
    <w:rsid w:val="004065F1"/>
    <w:rsid w:val="00414617"/>
    <w:rsid w:val="00424990"/>
    <w:rsid w:val="0043153B"/>
    <w:rsid w:val="004325A9"/>
    <w:rsid w:val="00433C76"/>
    <w:rsid w:val="00441FAF"/>
    <w:rsid w:val="00442BC2"/>
    <w:rsid w:val="00451AAB"/>
    <w:rsid w:val="004537E9"/>
    <w:rsid w:val="004558A7"/>
    <w:rsid w:val="0045688B"/>
    <w:rsid w:val="00457076"/>
    <w:rsid w:val="004618E4"/>
    <w:rsid w:val="004644B1"/>
    <w:rsid w:val="004727D5"/>
    <w:rsid w:val="00474B01"/>
    <w:rsid w:val="00476253"/>
    <w:rsid w:val="0047653E"/>
    <w:rsid w:val="004836B6"/>
    <w:rsid w:val="00485867"/>
    <w:rsid w:val="00486039"/>
    <w:rsid w:val="00492244"/>
    <w:rsid w:val="004A321E"/>
    <w:rsid w:val="004C0CEF"/>
    <w:rsid w:val="004C482D"/>
    <w:rsid w:val="004C4C3C"/>
    <w:rsid w:val="004C6673"/>
    <w:rsid w:val="004D5776"/>
    <w:rsid w:val="004E1D9E"/>
    <w:rsid w:val="004E5AD5"/>
    <w:rsid w:val="004E6635"/>
    <w:rsid w:val="004F2D6B"/>
    <w:rsid w:val="004F50C4"/>
    <w:rsid w:val="004F6F04"/>
    <w:rsid w:val="005008BE"/>
    <w:rsid w:val="005030B4"/>
    <w:rsid w:val="00506079"/>
    <w:rsid w:val="00514FD9"/>
    <w:rsid w:val="00517893"/>
    <w:rsid w:val="00521DC9"/>
    <w:rsid w:val="00521E95"/>
    <w:rsid w:val="00522390"/>
    <w:rsid w:val="005247D7"/>
    <w:rsid w:val="00527AAD"/>
    <w:rsid w:val="00527F82"/>
    <w:rsid w:val="00531F53"/>
    <w:rsid w:val="00542233"/>
    <w:rsid w:val="00544932"/>
    <w:rsid w:val="005472E4"/>
    <w:rsid w:val="00556548"/>
    <w:rsid w:val="005572B9"/>
    <w:rsid w:val="005600EF"/>
    <w:rsid w:val="00561D1A"/>
    <w:rsid w:val="00574BD9"/>
    <w:rsid w:val="0057701D"/>
    <w:rsid w:val="005817D1"/>
    <w:rsid w:val="00586CFC"/>
    <w:rsid w:val="00590F9F"/>
    <w:rsid w:val="005921DF"/>
    <w:rsid w:val="00592C11"/>
    <w:rsid w:val="005A282A"/>
    <w:rsid w:val="005A3B40"/>
    <w:rsid w:val="005A4AD4"/>
    <w:rsid w:val="005A7E32"/>
    <w:rsid w:val="005B04C9"/>
    <w:rsid w:val="005B599A"/>
    <w:rsid w:val="005C2084"/>
    <w:rsid w:val="005D5FD3"/>
    <w:rsid w:val="00603C89"/>
    <w:rsid w:val="0060673A"/>
    <w:rsid w:val="00606D02"/>
    <w:rsid w:val="00610389"/>
    <w:rsid w:val="00611FA8"/>
    <w:rsid w:val="0061532F"/>
    <w:rsid w:val="00621F20"/>
    <w:rsid w:val="0063212F"/>
    <w:rsid w:val="006351A0"/>
    <w:rsid w:val="0064157D"/>
    <w:rsid w:val="00641BDC"/>
    <w:rsid w:val="00642900"/>
    <w:rsid w:val="00642DBD"/>
    <w:rsid w:val="00643533"/>
    <w:rsid w:val="00644B75"/>
    <w:rsid w:val="0064717B"/>
    <w:rsid w:val="00651EBF"/>
    <w:rsid w:val="00653AD5"/>
    <w:rsid w:val="006550EB"/>
    <w:rsid w:val="006551DC"/>
    <w:rsid w:val="0065621D"/>
    <w:rsid w:val="0067089D"/>
    <w:rsid w:val="006725D4"/>
    <w:rsid w:val="00684A40"/>
    <w:rsid w:val="0068684E"/>
    <w:rsid w:val="006911AF"/>
    <w:rsid w:val="00692ED9"/>
    <w:rsid w:val="006A059E"/>
    <w:rsid w:val="006A3C26"/>
    <w:rsid w:val="006A473D"/>
    <w:rsid w:val="006A498A"/>
    <w:rsid w:val="006A7F11"/>
    <w:rsid w:val="006B0E31"/>
    <w:rsid w:val="006B1F08"/>
    <w:rsid w:val="006B215E"/>
    <w:rsid w:val="006C2EFE"/>
    <w:rsid w:val="006C2FF6"/>
    <w:rsid w:val="006C357D"/>
    <w:rsid w:val="006C3F4F"/>
    <w:rsid w:val="006D6337"/>
    <w:rsid w:val="006D7480"/>
    <w:rsid w:val="006E0C32"/>
    <w:rsid w:val="006E4C92"/>
    <w:rsid w:val="006E7932"/>
    <w:rsid w:val="006F0D51"/>
    <w:rsid w:val="006F12CA"/>
    <w:rsid w:val="006F2289"/>
    <w:rsid w:val="006F3221"/>
    <w:rsid w:val="006F79F9"/>
    <w:rsid w:val="0071108A"/>
    <w:rsid w:val="00716258"/>
    <w:rsid w:val="00723AAB"/>
    <w:rsid w:val="00736637"/>
    <w:rsid w:val="007369A1"/>
    <w:rsid w:val="00741772"/>
    <w:rsid w:val="00742C78"/>
    <w:rsid w:val="00747B83"/>
    <w:rsid w:val="00752A27"/>
    <w:rsid w:val="00753EEA"/>
    <w:rsid w:val="00762583"/>
    <w:rsid w:val="00765BDD"/>
    <w:rsid w:val="0077518A"/>
    <w:rsid w:val="0077607F"/>
    <w:rsid w:val="00784F02"/>
    <w:rsid w:val="00787BE2"/>
    <w:rsid w:val="007A7807"/>
    <w:rsid w:val="007C605C"/>
    <w:rsid w:val="007D2342"/>
    <w:rsid w:val="007D30A2"/>
    <w:rsid w:val="007D5C51"/>
    <w:rsid w:val="007E0139"/>
    <w:rsid w:val="007E0F6D"/>
    <w:rsid w:val="007E336C"/>
    <w:rsid w:val="007E49E2"/>
    <w:rsid w:val="007E5FC4"/>
    <w:rsid w:val="007E62CC"/>
    <w:rsid w:val="007F5B08"/>
    <w:rsid w:val="0080550E"/>
    <w:rsid w:val="008118DB"/>
    <w:rsid w:val="00811FD8"/>
    <w:rsid w:val="00821AE6"/>
    <w:rsid w:val="00825B99"/>
    <w:rsid w:val="00826CF8"/>
    <w:rsid w:val="00834599"/>
    <w:rsid w:val="0084092C"/>
    <w:rsid w:val="00853BEE"/>
    <w:rsid w:val="008628F4"/>
    <w:rsid w:val="00870C75"/>
    <w:rsid w:val="00875EF0"/>
    <w:rsid w:val="008942C7"/>
    <w:rsid w:val="008972EE"/>
    <w:rsid w:val="008A33E1"/>
    <w:rsid w:val="008A7006"/>
    <w:rsid w:val="008A72E9"/>
    <w:rsid w:val="008B00E5"/>
    <w:rsid w:val="008B0214"/>
    <w:rsid w:val="008B1D55"/>
    <w:rsid w:val="008B67F8"/>
    <w:rsid w:val="008C0CE2"/>
    <w:rsid w:val="008C13D2"/>
    <w:rsid w:val="008C37E5"/>
    <w:rsid w:val="008C39DF"/>
    <w:rsid w:val="008C64AF"/>
    <w:rsid w:val="008D0EC0"/>
    <w:rsid w:val="008D4574"/>
    <w:rsid w:val="008D621A"/>
    <w:rsid w:val="008E0EFC"/>
    <w:rsid w:val="008E7559"/>
    <w:rsid w:val="008F163D"/>
    <w:rsid w:val="008F3D2E"/>
    <w:rsid w:val="008F411C"/>
    <w:rsid w:val="00910768"/>
    <w:rsid w:val="00912028"/>
    <w:rsid w:val="00913B92"/>
    <w:rsid w:val="0091478D"/>
    <w:rsid w:val="0092329D"/>
    <w:rsid w:val="00924DA6"/>
    <w:rsid w:val="00925D3E"/>
    <w:rsid w:val="009272E8"/>
    <w:rsid w:val="00930EDC"/>
    <w:rsid w:val="0094547E"/>
    <w:rsid w:val="00947C6C"/>
    <w:rsid w:val="00952076"/>
    <w:rsid w:val="00952E4D"/>
    <w:rsid w:val="009569D6"/>
    <w:rsid w:val="009638BF"/>
    <w:rsid w:val="00964499"/>
    <w:rsid w:val="00982897"/>
    <w:rsid w:val="00984292"/>
    <w:rsid w:val="00986228"/>
    <w:rsid w:val="00991ED9"/>
    <w:rsid w:val="00992F18"/>
    <w:rsid w:val="009A4AB5"/>
    <w:rsid w:val="009A506D"/>
    <w:rsid w:val="009A52DB"/>
    <w:rsid w:val="009A7C35"/>
    <w:rsid w:val="009B49BB"/>
    <w:rsid w:val="009C095C"/>
    <w:rsid w:val="009D0573"/>
    <w:rsid w:val="009D2DF9"/>
    <w:rsid w:val="009D62DA"/>
    <w:rsid w:val="009E7EA7"/>
    <w:rsid w:val="009F0B20"/>
    <w:rsid w:val="009F66E1"/>
    <w:rsid w:val="009F73B9"/>
    <w:rsid w:val="00A0306C"/>
    <w:rsid w:val="00A045C8"/>
    <w:rsid w:val="00A1185D"/>
    <w:rsid w:val="00A1350D"/>
    <w:rsid w:val="00A13892"/>
    <w:rsid w:val="00A2509F"/>
    <w:rsid w:val="00A25A18"/>
    <w:rsid w:val="00A26DA1"/>
    <w:rsid w:val="00A31028"/>
    <w:rsid w:val="00A36A80"/>
    <w:rsid w:val="00A424C6"/>
    <w:rsid w:val="00A45884"/>
    <w:rsid w:val="00A46164"/>
    <w:rsid w:val="00A50DA2"/>
    <w:rsid w:val="00A51E9A"/>
    <w:rsid w:val="00A520CF"/>
    <w:rsid w:val="00A532C8"/>
    <w:rsid w:val="00A56CFF"/>
    <w:rsid w:val="00A654D5"/>
    <w:rsid w:val="00A65ED9"/>
    <w:rsid w:val="00A679C4"/>
    <w:rsid w:val="00A71E22"/>
    <w:rsid w:val="00A76A19"/>
    <w:rsid w:val="00A8107A"/>
    <w:rsid w:val="00A81642"/>
    <w:rsid w:val="00A8327E"/>
    <w:rsid w:val="00A83A9C"/>
    <w:rsid w:val="00A84C8B"/>
    <w:rsid w:val="00A857A4"/>
    <w:rsid w:val="00A874E6"/>
    <w:rsid w:val="00A9115D"/>
    <w:rsid w:val="00A9165D"/>
    <w:rsid w:val="00A93B95"/>
    <w:rsid w:val="00A969CD"/>
    <w:rsid w:val="00A97122"/>
    <w:rsid w:val="00AA02D1"/>
    <w:rsid w:val="00AA0859"/>
    <w:rsid w:val="00AA0D4F"/>
    <w:rsid w:val="00AA3EB7"/>
    <w:rsid w:val="00AA5F71"/>
    <w:rsid w:val="00AA7D42"/>
    <w:rsid w:val="00AB55B6"/>
    <w:rsid w:val="00AC3C1B"/>
    <w:rsid w:val="00AC672E"/>
    <w:rsid w:val="00AC6880"/>
    <w:rsid w:val="00AC68EC"/>
    <w:rsid w:val="00AD22A1"/>
    <w:rsid w:val="00AE47E7"/>
    <w:rsid w:val="00AE6465"/>
    <w:rsid w:val="00AE7BE4"/>
    <w:rsid w:val="00AE7E6B"/>
    <w:rsid w:val="00AF191F"/>
    <w:rsid w:val="00AF24B4"/>
    <w:rsid w:val="00B0148C"/>
    <w:rsid w:val="00B02351"/>
    <w:rsid w:val="00B147EC"/>
    <w:rsid w:val="00B16FDC"/>
    <w:rsid w:val="00B21009"/>
    <w:rsid w:val="00B21B11"/>
    <w:rsid w:val="00B40F99"/>
    <w:rsid w:val="00B4504F"/>
    <w:rsid w:val="00B5180D"/>
    <w:rsid w:val="00B5222C"/>
    <w:rsid w:val="00B5299C"/>
    <w:rsid w:val="00B7364A"/>
    <w:rsid w:val="00B80805"/>
    <w:rsid w:val="00B86037"/>
    <w:rsid w:val="00B95AC3"/>
    <w:rsid w:val="00B9609D"/>
    <w:rsid w:val="00BA1ADA"/>
    <w:rsid w:val="00BB404A"/>
    <w:rsid w:val="00BB4B87"/>
    <w:rsid w:val="00BB4CB9"/>
    <w:rsid w:val="00BC1C73"/>
    <w:rsid w:val="00BC45D7"/>
    <w:rsid w:val="00BC6983"/>
    <w:rsid w:val="00BD21C1"/>
    <w:rsid w:val="00BD4532"/>
    <w:rsid w:val="00BE4689"/>
    <w:rsid w:val="00BE7351"/>
    <w:rsid w:val="00BF57A3"/>
    <w:rsid w:val="00BF72C6"/>
    <w:rsid w:val="00C0122F"/>
    <w:rsid w:val="00C02E49"/>
    <w:rsid w:val="00C2180C"/>
    <w:rsid w:val="00C24A78"/>
    <w:rsid w:val="00C2538D"/>
    <w:rsid w:val="00C327B0"/>
    <w:rsid w:val="00C41594"/>
    <w:rsid w:val="00C42FBF"/>
    <w:rsid w:val="00C435D6"/>
    <w:rsid w:val="00C44B4B"/>
    <w:rsid w:val="00C53F76"/>
    <w:rsid w:val="00C54F24"/>
    <w:rsid w:val="00C64C12"/>
    <w:rsid w:val="00C66BD5"/>
    <w:rsid w:val="00C706B7"/>
    <w:rsid w:val="00C70CAE"/>
    <w:rsid w:val="00C729D9"/>
    <w:rsid w:val="00C76620"/>
    <w:rsid w:val="00C81EE3"/>
    <w:rsid w:val="00C83964"/>
    <w:rsid w:val="00C841E3"/>
    <w:rsid w:val="00C86108"/>
    <w:rsid w:val="00C91CB8"/>
    <w:rsid w:val="00CA2398"/>
    <w:rsid w:val="00CA4D3D"/>
    <w:rsid w:val="00CA677D"/>
    <w:rsid w:val="00CB57ED"/>
    <w:rsid w:val="00CC2AC7"/>
    <w:rsid w:val="00CD0DF9"/>
    <w:rsid w:val="00CD4019"/>
    <w:rsid w:val="00CD483D"/>
    <w:rsid w:val="00CD4968"/>
    <w:rsid w:val="00CD4F87"/>
    <w:rsid w:val="00CD555E"/>
    <w:rsid w:val="00CD5922"/>
    <w:rsid w:val="00CE6780"/>
    <w:rsid w:val="00CF5E82"/>
    <w:rsid w:val="00D035F5"/>
    <w:rsid w:val="00D1179A"/>
    <w:rsid w:val="00D21D45"/>
    <w:rsid w:val="00D21DB9"/>
    <w:rsid w:val="00D23E4E"/>
    <w:rsid w:val="00D34615"/>
    <w:rsid w:val="00D35219"/>
    <w:rsid w:val="00D44BA0"/>
    <w:rsid w:val="00D44F22"/>
    <w:rsid w:val="00D46C7C"/>
    <w:rsid w:val="00D55496"/>
    <w:rsid w:val="00D6444F"/>
    <w:rsid w:val="00D73426"/>
    <w:rsid w:val="00D833C4"/>
    <w:rsid w:val="00D92579"/>
    <w:rsid w:val="00D94E17"/>
    <w:rsid w:val="00D97828"/>
    <w:rsid w:val="00DA02D1"/>
    <w:rsid w:val="00DA3F27"/>
    <w:rsid w:val="00DB0C2D"/>
    <w:rsid w:val="00DD40FF"/>
    <w:rsid w:val="00DD5C7D"/>
    <w:rsid w:val="00DE42A7"/>
    <w:rsid w:val="00DF12CE"/>
    <w:rsid w:val="00DF48D5"/>
    <w:rsid w:val="00E00E2D"/>
    <w:rsid w:val="00E2378F"/>
    <w:rsid w:val="00E45387"/>
    <w:rsid w:val="00E46D9C"/>
    <w:rsid w:val="00E46DCE"/>
    <w:rsid w:val="00E5494D"/>
    <w:rsid w:val="00E638A0"/>
    <w:rsid w:val="00E64AF3"/>
    <w:rsid w:val="00E64B9C"/>
    <w:rsid w:val="00E65D0B"/>
    <w:rsid w:val="00E67786"/>
    <w:rsid w:val="00E71593"/>
    <w:rsid w:val="00E72ADC"/>
    <w:rsid w:val="00E828AD"/>
    <w:rsid w:val="00E90FCC"/>
    <w:rsid w:val="00E915A3"/>
    <w:rsid w:val="00E9162F"/>
    <w:rsid w:val="00E941E6"/>
    <w:rsid w:val="00E97A3F"/>
    <w:rsid w:val="00EA0621"/>
    <w:rsid w:val="00EA24ED"/>
    <w:rsid w:val="00EA4399"/>
    <w:rsid w:val="00EA4B13"/>
    <w:rsid w:val="00EA5B66"/>
    <w:rsid w:val="00EB09A4"/>
    <w:rsid w:val="00EB22EE"/>
    <w:rsid w:val="00EC2940"/>
    <w:rsid w:val="00EC5CC3"/>
    <w:rsid w:val="00EC7B50"/>
    <w:rsid w:val="00ED34BB"/>
    <w:rsid w:val="00ED6003"/>
    <w:rsid w:val="00EE052B"/>
    <w:rsid w:val="00EE188D"/>
    <w:rsid w:val="00EE42D2"/>
    <w:rsid w:val="00EF0184"/>
    <w:rsid w:val="00EF1B4E"/>
    <w:rsid w:val="00EF3E97"/>
    <w:rsid w:val="00F01D5B"/>
    <w:rsid w:val="00F069A2"/>
    <w:rsid w:val="00F107E8"/>
    <w:rsid w:val="00F13F8D"/>
    <w:rsid w:val="00F1747D"/>
    <w:rsid w:val="00F30429"/>
    <w:rsid w:val="00F33363"/>
    <w:rsid w:val="00F36CB9"/>
    <w:rsid w:val="00F3757D"/>
    <w:rsid w:val="00F37D02"/>
    <w:rsid w:val="00F37FD4"/>
    <w:rsid w:val="00F4490E"/>
    <w:rsid w:val="00F54885"/>
    <w:rsid w:val="00F552DE"/>
    <w:rsid w:val="00F66CB8"/>
    <w:rsid w:val="00F94EB4"/>
    <w:rsid w:val="00F95561"/>
    <w:rsid w:val="00F95E98"/>
    <w:rsid w:val="00F95EB8"/>
    <w:rsid w:val="00F963BA"/>
    <w:rsid w:val="00FA4ED3"/>
    <w:rsid w:val="00FA7A95"/>
    <w:rsid w:val="00FB4067"/>
    <w:rsid w:val="00FB7BA6"/>
    <w:rsid w:val="00FC3C0B"/>
    <w:rsid w:val="00FC4A62"/>
    <w:rsid w:val="00FC5824"/>
    <w:rsid w:val="00FD2660"/>
    <w:rsid w:val="00F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CE75F-5312-4D00-9459-C827B8AA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Ernest</dc:creator>
  <cp:keywords/>
  <dc:description/>
  <cp:lastModifiedBy>Ben Ernest</cp:lastModifiedBy>
  <cp:revision>4</cp:revision>
  <dcterms:created xsi:type="dcterms:W3CDTF">2015-08-11T14:14:00Z</dcterms:created>
  <dcterms:modified xsi:type="dcterms:W3CDTF">2015-08-11T14:33:00Z</dcterms:modified>
</cp:coreProperties>
</file>